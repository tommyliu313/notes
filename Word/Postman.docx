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AD87C" w14:textId="05754A7B" w:rsidR="00B54509" w:rsidRDefault="00B545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F144350" wp14:editId="2CA5B95E">
                <wp:simplePos x="0" y="0"/>
                <wp:positionH relativeFrom="margin">
                  <wp:posOffset>1828800</wp:posOffset>
                </wp:positionH>
                <wp:positionV relativeFrom="paragraph">
                  <wp:posOffset>25400</wp:posOffset>
                </wp:positionV>
                <wp:extent cx="2978150" cy="635000"/>
                <wp:effectExtent l="0" t="0" r="12700" b="1270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815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931FD0" w14:textId="0ED13ED4" w:rsidR="004D0317" w:rsidRDefault="004D031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Postman:</w:t>
                            </w:r>
                            <w:r w:rsidR="00B54509">
                              <w:rPr>
                                <w:rFonts w:hint="eastAsia"/>
                              </w:rPr>
                              <w:t>協助你自訂</w:t>
                            </w:r>
                            <w:proofErr w:type="spellStart"/>
                            <w:r w:rsidR="00B54509">
                              <w:rPr>
                                <w:rFonts w:hint="eastAsia"/>
                              </w:rPr>
                              <w:t>a</w:t>
                            </w:r>
                            <w:r w:rsidR="00B54509">
                              <w:t>pi</w:t>
                            </w:r>
                            <w:proofErr w:type="spellEnd"/>
                            <w:r w:rsidR="00B54509">
                              <w:rPr>
                                <w:rFonts w:hint="eastAsia"/>
                              </w:rPr>
                              <w:t>測試的訊息以及對</w:t>
                            </w:r>
                            <w:proofErr w:type="spellStart"/>
                            <w:r w:rsidR="00B54509">
                              <w:rPr>
                                <w:rFonts w:hint="eastAsia"/>
                              </w:rPr>
                              <w:t>a</w:t>
                            </w:r>
                            <w:r w:rsidR="00B54509">
                              <w:t>pi</w:t>
                            </w:r>
                            <w:proofErr w:type="spellEnd"/>
                            <w:r w:rsidR="00B54509">
                              <w:rPr>
                                <w:rFonts w:hint="eastAsia"/>
                              </w:rPr>
                              <w:t>進行測試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44350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2in;margin-top:2pt;width:234.5pt;height:50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">
                <v:textbox>
                  <w:txbxContent>
                    <w:p w14:paraId="00931FD0" w14:textId="0ED13ED4" w:rsidR="004D0317" w:rsidRDefault="004D0317">
                      <w:pPr>
                        <w:rPr>
                          <w:rFonts w:hint="eastAsia"/>
                        </w:rPr>
                      </w:pPr>
                      <w:r>
                        <w:t>Postman:</w:t>
                      </w:r>
                      <w:r w:rsidR="00B54509">
                        <w:rPr>
                          <w:rFonts w:hint="eastAsia"/>
                        </w:rPr>
                        <w:t>協助你自訂</w:t>
                      </w:r>
                      <w:proofErr w:type="spellStart"/>
                      <w:r w:rsidR="00B54509">
                        <w:rPr>
                          <w:rFonts w:hint="eastAsia"/>
                        </w:rPr>
                        <w:t>a</w:t>
                      </w:r>
                      <w:r w:rsidR="00B54509">
                        <w:t>pi</w:t>
                      </w:r>
                      <w:proofErr w:type="spellEnd"/>
                      <w:r w:rsidR="00B54509">
                        <w:rPr>
                          <w:rFonts w:hint="eastAsia"/>
                        </w:rPr>
                        <w:t>測試的訊息以及對</w:t>
                      </w:r>
                      <w:proofErr w:type="spellStart"/>
                      <w:r w:rsidR="00B54509">
                        <w:rPr>
                          <w:rFonts w:hint="eastAsia"/>
                        </w:rPr>
                        <w:t>a</w:t>
                      </w:r>
                      <w:r w:rsidR="00B54509">
                        <w:t>pi</w:t>
                      </w:r>
                      <w:proofErr w:type="spellEnd"/>
                      <w:r w:rsidR="00B54509">
                        <w:rPr>
                          <w:rFonts w:hint="eastAsia"/>
                        </w:rPr>
                        <w:t>進行測試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5ADBAAE" wp14:editId="6B003639">
            <wp:simplePos x="0" y="0"/>
            <wp:positionH relativeFrom="margin">
              <wp:posOffset>114300</wp:posOffset>
            </wp:positionH>
            <wp:positionV relativeFrom="paragraph">
              <wp:posOffset>25400</wp:posOffset>
            </wp:positionV>
            <wp:extent cx="1435100" cy="1365250"/>
            <wp:effectExtent l="0" t="0" r="0" b="6350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815" r="22330"/>
                    <a:stretch/>
                  </pic:blipFill>
                  <pic:spPr bwMode="auto">
                    <a:xfrm>
                      <a:off x="0" y="0"/>
                      <a:ext cx="14351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225B0DF" w14:textId="67FBAC03" w:rsidR="00B54509" w:rsidRDefault="00B54509">
      <w:pPr>
        <w:rPr>
          <w:noProof/>
        </w:rPr>
      </w:pPr>
    </w:p>
    <w:p w14:paraId="766F5DF3" w14:textId="1173C1E3" w:rsidR="00314FAE" w:rsidRDefault="00ED5A3C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20A031" wp14:editId="0DDC2F9E">
                <wp:simplePos x="0" y="0"/>
                <wp:positionH relativeFrom="column">
                  <wp:posOffset>828923</wp:posOffset>
                </wp:positionH>
                <wp:positionV relativeFrom="paragraph">
                  <wp:posOffset>783203</wp:posOffset>
                </wp:positionV>
                <wp:extent cx="2520564" cy="2130950"/>
                <wp:effectExtent l="38100" t="0" r="32385" b="60325"/>
                <wp:wrapNone/>
                <wp:docPr id="9" name="直線單箭頭接點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564" cy="2130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5DBA2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9" o:spid="_x0000_s1026" type="#_x0000_t32" style="position:absolute;margin-left:65.25pt;margin-top:61.65pt;width:198.45pt;height:167.8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1" locked="0" layoutInCell="1" allowOverlap="1" wp14:anchorId="6064F379" wp14:editId="1A550B00">
                <wp:simplePos x="0" y="0"/>
                <wp:positionH relativeFrom="column">
                  <wp:posOffset>2911806</wp:posOffset>
                </wp:positionH>
                <wp:positionV relativeFrom="paragraph">
                  <wp:posOffset>635083</wp:posOffset>
                </wp:positionV>
                <wp:extent cx="2592070" cy="294005"/>
                <wp:effectExtent l="0" t="0" r="17780" b="10795"/>
                <wp:wrapSquare wrapText="bothSides"/>
                <wp:docPr id="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92070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FB5DF9" w14:textId="120AF989" w:rsidR="00314FAE" w:rsidRDefault="00314FAE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你與群組的工作空間</w:t>
                            </w:r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hint="eastAsia"/>
                              </w:rPr>
                              <w:t>公眾或私人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4F379" id="_x0000_s1027" type="#_x0000_t202" style="position:absolute;margin-left:229.3pt;margin-top:50pt;width:204.1pt;height:23.15pt;z-index:-2516541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">
                <v:textbox>
                  <w:txbxContent>
                    <w:p w14:paraId="7BFB5DF9" w14:textId="120AF989" w:rsidR="00314FAE" w:rsidRDefault="00314FAE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你與群組的工作空間</w:t>
                      </w:r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hint="eastAsia"/>
                        </w:rPr>
                        <w:t>公眾或私人</w:t>
                      </w:r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55A1BA3E" wp14:editId="6389782E">
                <wp:simplePos x="0" y="0"/>
                <wp:positionH relativeFrom="margin">
                  <wp:posOffset>2021205</wp:posOffset>
                </wp:positionH>
                <wp:positionV relativeFrom="paragraph">
                  <wp:posOffset>313690</wp:posOffset>
                </wp:positionV>
                <wp:extent cx="890270" cy="341630"/>
                <wp:effectExtent l="0" t="0" r="24130" b="20320"/>
                <wp:wrapSquare wrapText="bothSides"/>
                <wp:docPr id="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90270" cy="341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C1B1AD" w14:textId="4753D896" w:rsidR="00314FAE" w:rsidRDefault="00314FAE">
                            <w:r>
                              <w:rPr>
                                <w:rFonts w:hint="eastAsia"/>
                              </w:rPr>
                              <w:t>界面如下</w:t>
                            </w:r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A3E" id="_x0000_s1028" type="#_x0000_t202" style="position:absolute;margin-left:159.15pt;margin-top:24.7pt;width:70.1pt;height:26.9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">
                <v:textbox>
                  <w:txbxContent>
                    <w:p w14:paraId="48C1B1AD" w14:textId="4753D896" w:rsidR="00314FAE" w:rsidRDefault="00314FAE">
                      <w:r>
                        <w:rPr>
                          <w:rFonts w:hint="eastAsia"/>
                        </w:rPr>
                        <w:t>界面如下</w:t>
                      </w:r>
                      <w:r>
                        <w:rPr>
                          <w:rFonts w:hint="eastAsia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F2B74AD" wp14:editId="6F90E2EF">
            <wp:simplePos x="0" y="0"/>
            <wp:positionH relativeFrom="margin">
              <wp:align>left</wp:align>
            </wp:positionH>
            <wp:positionV relativeFrom="paragraph">
              <wp:posOffset>1204071</wp:posOffset>
            </wp:positionV>
            <wp:extent cx="5581650" cy="2573655"/>
            <wp:effectExtent l="0" t="0" r="0" b="0"/>
            <wp:wrapSquare wrapText="bothSides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2573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509">
        <w:br/>
      </w:r>
      <w:r w:rsidR="00B54509">
        <w:br/>
      </w:r>
      <w:r w:rsidR="00314FAE">
        <w:br/>
      </w:r>
      <w:r w:rsidR="00314FAE">
        <w:br/>
      </w:r>
    </w:p>
    <w:p w14:paraId="3B49B830" w14:textId="7997AF1A" w:rsidR="00314FAE" w:rsidRDefault="003828AD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67456" behindDoc="0" locked="0" layoutInCell="1" allowOverlap="1" wp14:anchorId="29444B45" wp14:editId="3DE86D77">
            <wp:simplePos x="0" y="0"/>
            <wp:positionH relativeFrom="margin">
              <wp:posOffset>-635</wp:posOffset>
            </wp:positionH>
            <wp:positionV relativeFrom="paragraph">
              <wp:posOffset>3024753</wp:posOffset>
            </wp:positionV>
            <wp:extent cx="5556250" cy="2136140"/>
            <wp:effectExtent l="0" t="0" r="6350" b="0"/>
            <wp:wrapSquare wrapText="bothSides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625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A9F62B" w14:textId="4BA52E68" w:rsidR="00E4617B" w:rsidRDefault="00E4617B">
      <w:r>
        <w:rPr>
          <w:rFonts w:hint="eastAsia"/>
        </w:rPr>
        <w:t>測試內容及結果</w:t>
      </w:r>
      <w:r>
        <w:rPr>
          <w:rFonts w:hint="eastAsia"/>
        </w:rPr>
        <w:t>(</w:t>
      </w:r>
      <w:r>
        <w:t>)</w:t>
      </w:r>
    </w:p>
    <w:p w14:paraId="2D6A4494" w14:textId="5D7C7665" w:rsidR="00314FAE" w:rsidRDefault="00E4617B">
      <w:r>
        <w:rPr>
          <w:rFonts w:hint="eastAsia"/>
        </w:rPr>
        <w:t>歷史</w:t>
      </w:r>
    </w:p>
    <w:p w14:paraId="7F4C405A" w14:textId="3F83E298" w:rsidR="00314FAE" w:rsidRDefault="00B94693">
      <w:r>
        <w:rPr>
          <w:rFonts w:hint="eastAsia"/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49CBB028" wp14:editId="520D96D4">
            <wp:simplePos x="0" y="0"/>
            <wp:positionH relativeFrom="margin">
              <wp:posOffset>36692</wp:posOffset>
            </wp:positionH>
            <wp:positionV relativeFrom="paragraph">
              <wp:posOffset>333872</wp:posOffset>
            </wp:positionV>
            <wp:extent cx="5274310" cy="1807845"/>
            <wp:effectExtent l="0" t="0" r="2540" b="1905"/>
            <wp:wrapSquare wrapText="bothSides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7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C</w:t>
      </w:r>
      <w:r>
        <w:t>ollection</w:t>
      </w:r>
      <w:r>
        <w:rPr>
          <w:rFonts w:hint="eastAsia"/>
        </w:rPr>
        <w:t>的界面</w:t>
      </w:r>
    </w:p>
    <w:p w14:paraId="43A51B49" w14:textId="4318C87A" w:rsidR="00B94693" w:rsidRDefault="00B94693">
      <w:pPr>
        <w:rPr>
          <w:rFonts w:hint="eastAsia"/>
        </w:rPr>
      </w:pPr>
    </w:p>
    <w:p w14:paraId="60857307" w14:textId="2E8A5059" w:rsidR="00314FAE" w:rsidRDefault="00A7283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B3937EF" wp14:editId="12E4A32F">
                <wp:simplePos x="0" y="0"/>
                <wp:positionH relativeFrom="column">
                  <wp:posOffset>65405</wp:posOffset>
                </wp:positionH>
                <wp:positionV relativeFrom="paragraph">
                  <wp:posOffset>29210</wp:posOffset>
                </wp:positionV>
                <wp:extent cx="2360930" cy="1404620"/>
                <wp:effectExtent l="0" t="0" r="24130" b="13970"/>
                <wp:wrapSquare wrapText="bothSides"/>
                <wp:docPr id="12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4EC28B" w14:textId="34859F57" w:rsidR="00A72838" w:rsidRDefault="00A7283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CRUD</w:t>
                            </w:r>
                            <w:r>
                              <w:rPr>
                                <w:rFonts w:hint="eastAsia"/>
                              </w:rPr>
                              <w:t>/</w:t>
                            </w:r>
                            <w:r>
                              <w:t>API Method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3937EF" id="_x0000_s1029" type="#_x0000_t202" style="position:absolute;margin-left:5.15pt;margin-top:2.3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">
                <v:textbox style="mso-fit-shape-to-text:t">
                  <w:txbxContent>
                    <w:p w14:paraId="7E4EC28B" w14:textId="34859F57" w:rsidR="00A72838" w:rsidRDefault="00A72838">
                      <w:pPr>
                        <w:rPr>
                          <w:rFonts w:hint="eastAsia"/>
                        </w:rPr>
                      </w:pPr>
                      <w:r>
                        <w:t>CRUD</w:t>
                      </w:r>
                      <w:r>
                        <w:rPr>
                          <w:rFonts w:hint="eastAsia"/>
                        </w:rPr>
                        <w:t>/</w:t>
                      </w:r>
                      <w:r>
                        <w:t>API Method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AE79BD8" w14:textId="204A94F0" w:rsidR="00314FAE" w:rsidRDefault="00314FAE"/>
    <w:p w14:paraId="1BAE01ED" w14:textId="6854F76C" w:rsidR="00314FAE" w:rsidRDefault="00314FAE"/>
    <w:p w14:paraId="1EA4D0AA" w14:textId="77777777" w:rsidR="00A72838" w:rsidRDefault="00A72838">
      <w:pPr>
        <w:rPr>
          <w:rFonts w:hint="eastAsia"/>
        </w:rPr>
      </w:pPr>
    </w:p>
    <w:p w14:paraId="32902864" w14:textId="44346D1F" w:rsidR="00314FAE" w:rsidRDefault="00314FAE">
      <w:pPr>
        <w:rPr>
          <w:rFonts w:hint="eastAsia"/>
        </w:rPr>
      </w:pPr>
    </w:p>
    <w:sectPr w:rsidR="00314F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17"/>
    <w:rsid w:val="00314FAE"/>
    <w:rsid w:val="003828AD"/>
    <w:rsid w:val="004D0317"/>
    <w:rsid w:val="008D38AD"/>
    <w:rsid w:val="008E776E"/>
    <w:rsid w:val="00A72838"/>
    <w:rsid w:val="00B54509"/>
    <w:rsid w:val="00B94693"/>
    <w:rsid w:val="00E4617B"/>
    <w:rsid w:val="00ED5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E5FCB"/>
  <w15:chartTrackingRefBased/>
  <w15:docId w15:val="{192D3F53-AD71-4DDD-ABF6-450EDF2EE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liu</dc:creator>
  <cp:keywords/>
  <dc:description/>
  <cp:lastModifiedBy>tommy liu</cp:lastModifiedBy>
  <cp:revision>7</cp:revision>
  <dcterms:created xsi:type="dcterms:W3CDTF">2022-01-20T18:53:00Z</dcterms:created>
  <dcterms:modified xsi:type="dcterms:W3CDTF">2022-01-20T19:55:00Z</dcterms:modified>
</cp:coreProperties>
</file>